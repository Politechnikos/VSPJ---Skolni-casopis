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76" w:rsidRDefault="00545276" w:rsidP="00545276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Product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Backlog</w:t>
      </w:r>
      <w:proofErr w:type="spellEnd"/>
      <w:r w:rsidRPr="00A36247">
        <w:rPr>
          <w:b/>
          <w:sz w:val="36"/>
          <w:szCs w:val="36"/>
        </w:rPr>
        <w:t xml:space="preserve"> </w:t>
      </w:r>
      <w:r w:rsidR="0098492D">
        <w:rPr>
          <w:b/>
          <w:sz w:val="36"/>
          <w:szCs w:val="36"/>
          <w:lang w:val="en-US"/>
        </w:rPr>
        <w:t>&amp; User Stories</w:t>
      </w:r>
      <w:r w:rsidRPr="00A36247">
        <w:rPr>
          <w:b/>
          <w:sz w:val="36"/>
          <w:szCs w:val="36"/>
        </w:rPr>
        <w:t xml:space="preserve">– Logos </w:t>
      </w:r>
      <w:proofErr w:type="spellStart"/>
      <w:r w:rsidRPr="00A36247">
        <w:rPr>
          <w:b/>
          <w:sz w:val="36"/>
          <w:szCs w:val="36"/>
        </w:rPr>
        <w:t>Polytechnikos</w:t>
      </w:r>
      <w:proofErr w:type="spellEnd"/>
    </w:p>
    <w:p w:rsidR="0098492D" w:rsidRDefault="0098492D">
      <w:r>
        <w:t>Verze: 1.0</w:t>
      </w:r>
    </w:p>
    <w:p w:rsidR="0098492D" w:rsidRDefault="0098492D">
      <w:r>
        <w:t>Datum vytvoření/modifikace: 5.11.2017</w:t>
      </w:r>
    </w:p>
    <w:p w:rsidR="002D59A0" w:rsidRDefault="0098492D">
      <w:r>
        <w:t xml:space="preserve">Jako </w:t>
      </w:r>
      <w:r w:rsidRPr="007E6A5C">
        <w:rPr>
          <w:b/>
        </w:rPr>
        <w:t>PŘISPĚVATEL</w:t>
      </w:r>
      <w:r>
        <w:t>:</w:t>
      </w:r>
    </w:p>
    <w:p w:rsidR="008E1B3F" w:rsidRDefault="008E1B3F" w:rsidP="008E1B3F">
      <w:pPr>
        <w:pStyle w:val="Odstavecseseznamem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: </w:t>
      </w:r>
      <w:r w:rsidR="00DF66D6" w:rsidRPr="00DF66D6">
        <w:rPr>
          <w:b/>
        </w:rPr>
        <w:t>Mít m</w:t>
      </w:r>
      <w:r w:rsidRPr="00DF66D6">
        <w:rPr>
          <w:b/>
        </w:rPr>
        <w:t>ožnost vybrat si číslo časopisu a rok vydání</w:t>
      </w:r>
      <w:r w:rsidR="008150A1" w:rsidRPr="00DF66D6">
        <w:rPr>
          <w:b/>
        </w:rPr>
        <w:t>, do kterého přispívám</w:t>
      </w:r>
    </w:p>
    <w:p w:rsidR="008E1B3F" w:rsidRDefault="008E1B3F" w:rsidP="008E1B3F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>):</w:t>
      </w:r>
      <w:r w:rsidR="008150A1">
        <w:t xml:space="preserve">  lepší </w:t>
      </w:r>
      <w:proofErr w:type="spellStart"/>
      <w:r w:rsidR="008150A1">
        <w:t>tématická</w:t>
      </w:r>
      <w:proofErr w:type="spellEnd"/>
      <w:r w:rsidR="008150A1">
        <w:t xml:space="preserve"> souvislost, pravděpodobnost většího okruhu čtenářů</w:t>
      </w:r>
    </w:p>
    <w:p w:rsidR="008E1B3F" w:rsidRDefault="008E1B3F" w:rsidP="008E1B3F">
      <w:pPr>
        <w:pStyle w:val="Odstavecseseznamem"/>
      </w:pPr>
      <w:proofErr w:type="spellStart"/>
      <w:r>
        <w:t>How</w:t>
      </w:r>
      <w:proofErr w:type="spellEnd"/>
      <w:r>
        <w:t xml:space="preserve">:  </w:t>
      </w:r>
      <w:r w:rsidR="008150A1">
        <w:t>Bude redaktor/ redakce v rámce aplikace zveřejňovat plánované obsahy příštích ( a pokud ano, kolika) čísel ?</w:t>
      </w:r>
      <w:r w:rsidR="0046767D">
        <w:t xml:space="preserve"> (</w:t>
      </w:r>
      <w:proofErr w:type="spellStart"/>
      <w:r w:rsidR="0046767D">
        <w:t>new</w:t>
      </w:r>
      <w:proofErr w:type="spellEnd"/>
      <w:r w:rsidR="0046767D">
        <w:t xml:space="preserve"> user story ?)</w:t>
      </w:r>
    </w:p>
    <w:p w:rsidR="008150A1" w:rsidRDefault="008150A1" w:rsidP="008E1B3F">
      <w:pPr>
        <w:pStyle w:val="Odstavecseseznamem"/>
      </w:pPr>
      <w:proofErr w:type="spellStart"/>
      <w:r>
        <w:t>How</w:t>
      </w:r>
      <w:proofErr w:type="spellEnd"/>
      <w:r>
        <w:t xml:space="preserve">: </w:t>
      </w:r>
    </w:p>
    <w:p w:rsidR="008150A1" w:rsidRDefault="008150A1" w:rsidP="008E1B3F">
      <w:pPr>
        <w:pStyle w:val="Odstavecseseznamem"/>
        <w:rPr>
          <w:i/>
        </w:rPr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 xml:space="preserve">: </w:t>
      </w:r>
    </w:p>
    <w:p w:rsidR="00625465" w:rsidRPr="008150A1" w:rsidRDefault="00625465" w:rsidP="008E1B3F">
      <w:pPr>
        <w:pStyle w:val="Odstavecseseznamem"/>
        <w:rPr>
          <w:i/>
        </w:rPr>
      </w:pPr>
    </w:p>
    <w:p w:rsidR="007B12B6" w:rsidRDefault="00625465" w:rsidP="00625465">
      <w:pPr>
        <w:pStyle w:val="Odstavecseseznamem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: </w:t>
      </w:r>
      <w:r w:rsidR="007B12B6" w:rsidRPr="00DF66D6">
        <w:rPr>
          <w:b/>
        </w:rPr>
        <w:t xml:space="preserve">mít </w:t>
      </w:r>
      <w:r w:rsidRPr="00DF66D6">
        <w:rPr>
          <w:b/>
        </w:rPr>
        <w:t>možnost vkládat kontaktní údaje</w:t>
      </w:r>
      <w:r>
        <w:t xml:space="preserve"> </w:t>
      </w:r>
    </w:p>
    <w:p w:rsidR="007B12B6" w:rsidRDefault="007B12B6" w:rsidP="007B12B6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>): pro následnou komunikaci</w:t>
      </w:r>
    </w:p>
    <w:p w:rsidR="007B12B6" w:rsidRDefault="007B12B6" w:rsidP="007B12B6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7B12B6" w:rsidRDefault="007B12B6" w:rsidP="007B12B6">
      <w:pPr>
        <w:pStyle w:val="Odstavecseseznamem"/>
        <w:rPr>
          <w:i/>
        </w:rPr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 xml:space="preserve">: </w:t>
      </w:r>
    </w:p>
    <w:p w:rsidR="007B12B6" w:rsidRDefault="007B12B6" w:rsidP="007B12B6">
      <w:pPr>
        <w:pStyle w:val="Odstavecseseznamem"/>
        <w:rPr>
          <w:i/>
        </w:rPr>
      </w:pPr>
    </w:p>
    <w:p w:rsidR="007E6A5C" w:rsidRPr="00DF66D6" w:rsidRDefault="007B12B6" w:rsidP="00625465">
      <w:pPr>
        <w:pStyle w:val="Odstavecseseznamem"/>
        <w:numPr>
          <w:ilvl w:val="0"/>
          <w:numId w:val="1"/>
        </w:numPr>
        <w:rPr>
          <w:b/>
        </w:rPr>
      </w:pPr>
      <w:r>
        <w:t xml:space="preserve">I </w:t>
      </w:r>
      <w:proofErr w:type="spellStart"/>
      <w:r>
        <w:t>want</w:t>
      </w:r>
      <w:proofErr w:type="spellEnd"/>
      <w:r>
        <w:t xml:space="preserve"> : </w:t>
      </w:r>
      <w:r w:rsidRPr="00DF66D6">
        <w:rPr>
          <w:b/>
        </w:rPr>
        <w:t xml:space="preserve">mít možnost vkládat </w:t>
      </w:r>
      <w:r w:rsidR="00625465" w:rsidRPr="00DF66D6">
        <w:rPr>
          <w:b/>
        </w:rPr>
        <w:t>příspěvek</w:t>
      </w:r>
    </w:p>
    <w:p w:rsidR="007B12B6" w:rsidRDefault="007B12B6" w:rsidP="007B12B6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  <w:r w:rsidR="0046767D">
        <w:t>příspěvek by byl zaevidován pro vyjádření, další zpracování</w:t>
      </w:r>
    </w:p>
    <w:p w:rsidR="007B12B6" w:rsidRDefault="007B12B6" w:rsidP="007B12B6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7B12B6" w:rsidRDefault="007B12B6" w:rsidP="007B12B6">
      <w:pPr>
        <w:pStyle w:val="Odstavecseseznamem"/>
        <w:rPr>
          <w:i/>
        </w:rPr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 xml:space="preserve">: </w:t>
      </w:r>
    </w:p>
    <w:p w:rsidR="0098492D" w:rsidRDefault="0098492D" w:rsidP="007B12B6">
      <w:pPr>
        <w:ind w:left="360"/>
      </w:pPr>
    </w:p>
    <w:p w:rsidR="00682013" w:rsidRDefault="0098492D" w:rsidP="00682013">
      <w:r>
        <w:t xml:space="preserve">Jako </w:t>
      </w:r>
      <w:r w:rsidR="007E6A5C" w:rsidRPr="00682013">
        <w:rPr>
          <w:b/>
        </w:rPr>
        <w:t>REDAKTOR</w:t>
      </w:r>
      <w:r w:rsidR="00DF66D6">
        <w:rPr>
          <w:b/>
        </w:rPr>
        <w:t xml:space="preserve"> </w:t>
      </w:r>
      <w:r w:rsidR="00DF66D6" w:rsidRPr="00DF66D6">
        <w:rPr>
          <w:color w:val="17365D" w:themeColor="text2" w:themeShade="BF"/>
        </w:rPr>
        <w:t xml:space="preserve">(jsou redaktor a redakce dvě různé entity </w:t>
      </w:r>
      <w:r w:rsidR="00DF66D6">
        <w:rPr>
          <w:color w:val="17365D" w:themeColor="text2" w:themeShade="BF"/>
        </w:rPr>
        <w:t xml:space="preserve"> - viz dále</w:t>
      </w:r>
      <w:r w:rsidR="00DF66D6" w:rsidRPr="00DF66D6">
        <w:rPr>
          <w:color w:val="17365D" w:themeColor="text2" w:themeShade="BF"/>
        </w:rPr>
        <w:t>?)</w:t>
      </w:r>
    </w:p>
    <w:p w:rsidR="00682013" w:rsidRDefault="00682013" w:rsidP="00682013">
      <w:pPr>
        <w:pStyle w:val="Odstavecseseznamem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>:</w:t>
      </w:r>
      <w:r w:rsidR="00DF66D6">
        <w:t xml:space="preserve"> </w:t>
      </w:r>
      <w:r w:rsidRPr="00DF66D6">
        <w:rPr>
          <w:b/>
        </w:rPr>
        <w:t xml:space="preserve"> mít množnost potvrdit, že byl příspěvek schválen </w:t>
      </w:r>
      <w:r w:rsidR="00A5270A" w:rsidRPr="00DF66D6">
        <w:rPr>
          <w:b/>
        </w:rPr>
        <w:t>(příjemce obdrží automaticky generovaný email – jeho text ale bude možné v případě potřeby editovat)</w:t>
      </w:r>
    </w:p>
    <w:p w:rsidR="007B12B6" w:rsidRDefault="007B12B6" w:rsidP="007B12B6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  <w:r w:rsidR="0046767D">
        <w:t>zlepšení procesu administrace příspěvků</w:t>
      </w:r>
    </w:p>
    <w:p w:rsidR="007B12B6" w:rsidRDefault="007B12B6" w:rsidP="007B12B6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A5270A" w:rsidRDefault="007B12B6" w:rsidP="007B12B6">
      <w:pPr>
        <w:pStyle w:val="Odstavecseseznamem"/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A5270A" w:rsidRDefault="00A5270A" w:rsidP="00A5270A">
      <w:pPr>
        <w:pStyle w:val="Odstavecseseznamem"/>
      </w:pPr>
    </w:p>
    <w:p w:rsidR="00682013" w:rsidRPr="00DF66D6" w:rsidRDefault="00682013" w:rsidP="00682013">
      <w:pPr>
        <w:pStyle w:val="Odstavecseseznamem"/>
        <w:numPr>
          <w:ilvl w:val="0"/>
          <w:numId w:val="1"/>
        </w:numPr>
        <w:rPr>
          <w:b/>
        </w:rPr>
      </w:pPr>
      <w:r>
        <w:t xml:space="preserve">I </w:t>
      </w:r>
      <w:proofErr w:type="spellStart"/>
      <w:r>
        <w:t>want</w:t>
      </w:r>
      <w:proofErr w:type="spellEnd"/>
      <w:r>
        <w:t xml:space="preserve">: </w:t>
      </w:r>
      <w:r w:rsidRPr="00DF66D6">
        <w:rPr>
          <w:b/>
        </w:rPr>
        <w:t>mít možnost neschválené příspěvky mazat</w:t>
      </w:r>
      <w:r w:rsidR="00A5270A" w:rsidRPr="00DF66D6">
        <w:rPr>
          <w:b/>
        </w:rPr>
        <w:t xml:space="preserve"> (automaticky generovaný email)</w:t>
      </w:r>
    </w:p>
    <w:p w:rsidR="007B12B6" w:rsidRDefault="007B12B6" w:rsidP="007B12B6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  <w:r w:rsidR="0046767D">
        <w:t>mít přehled pouze o aktuálních příspěvcích, nezahlcovat systém nepotřebnými/neschválenými příspěvky</w:t>
      </w:r>
    </w:p>
    <w:p w:rsidR="007B12B6" w:rsidRDefault="007B12B6" w:rsidP="007B12B6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A5270A" w:rsidRDefault="007B12B6" w:rsidP="007B12B6">
      <w:pPr>
        <w:pStyle w:val="Odstavecseseznamem"/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7B12B6" w:rsidRDefault="007B12B6" w:rsidP="00A5270A">
      <w:pPr>
        <w:pStyle w:val="Odstavecseseznamem"/>
      </w:pPr>
    </w:p>
    <w:p w:rsidR="007B12B6" w:rsidRDefault="007B12B6" w:rsidP="00A5270A">
      <w:pPr>
        <w:pStyle w:val="Odstavecseseznamem"/>
      </w:pPr>
    </w:p>
    <w:p w:rsidR="007B12B6" w:rsidRDefault="00682013" w:rsidP="007B12B6">
      <w:pPr>
        <w:pStyle w:val="Odstavecseseznamem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: </w:t>
      </w:r>
      <w:r w:rsidRPr="00E45F43">
        <w:rPr>
          <w:b/>
        </w:rPr>
        <w:t>mít možnost nahrávat posudky recenzentů (pozor, nebudou přístupné ostatním uživatelům)</w:t>
      </w:r>
    </w:p>
    <w:p w:rsidR="007B12B6" w:rsidRDefault="007B12B6" w:rsidP="007B12B6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  <w:r w:rsidR="0046767D">
        <w:t>všechno by bylo uloženo na jednom místě</w:t>
      </w:r>
    </w:p>
    <w:p w:rsidR="007B12B6" w:rsidRDefault="007B12B6" w:rsidP="007B12B6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7B12B6" w:rsidRDefault="007B12B6" w:rsidP="007B12B6">
      <w:pPr>
        <w:pStyle w:val="Odstavecseseznamem"/>
        <w:rPr>
          <w:i/>
        </w:rPr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7B12B6" w:rsidRDefault="007B12B6" w:rsidP="007B12B6">
      <w:pPr>
        <w:pStyle w:val="Odstavecseseznamem"/>
      </w:pPr>
    </w:p>
    <w:p w:rsidR="00682013" w:rsidRPr="00E45F43" w:rsidRDefault="00682013" w:rsidP="00682013">
      <w:pPr>
        <w:pStyle w:val="Odstavecseseznamem"/>
        <w:numPr>
          <w:ilvl w:val="0"/>
          <w:numId w:val="1"/>
        </w:numPr>
        <w:rPr>
          <w:b/>
        </w:rPr>
      </w:pPr>
      <w:r>
        <w:t xml:space="preserve">I </w:t>
      </w:r>
      <w:proofErr w:type="spellStart"/>
      <w:r>
        <w:t>want</w:t>
      </w:r>
      <w:proofErr w:type="spellEnd"/>
      <w:r>
        <w:t>:</w:t>
      </w:r>
      <w:r w:rsidRPr="00682013">
        <w:t xml:space="preserve"> </w:t>
      </w:r>
      <w:r w:rsidRPr="00E45F43">
        <w:rPr>
          <w:b/>
        </w:rPr>
        <w:t>mít možnost odeslat posudky</w:t>
      </w:r>
      <w:r w:rsidR="00B97C53" w:rsidRPr="00E45F43">
        <w:rPr>
          <w:b/>
        </w:rPr>
        <w:t xml:space="preserve"> od </w:t>
      </w:r>
      <w:r w:rsidRPr="00E45F43">
        <w:rPr>
          <w:b/>
        </w:rPr>
        <w:t xml:space="preserve"> recenzentů přispěvatelům </w:t>
      </w:r>
    </w:p>
    <w:p w:rsidR="00E45F43" w:rsidRPr="00E45F43" w:rsidRDefault="00E45F43" w:rsidP="00E45F43">
      <w:pPr>
        <w:pStyle w:val="Odstavecseseznamem"/>
        <w:rPr>
          <w:color w:val="17365D" w:themeColor="text2" w:themeShade="BF"/>
        </w:rPr>
      </w:pPr>
      <w:r w:rsidRPr="00E45F43">
        <w:rPr>
          <w:color w:val="17365D" w:themeColor="text2" w:themeShade="BF"/>
        </w:rPr>
        <w:lastRenderedPageBreak/>
        <w:t xml:space="preserve">Otázka: </w:t>
      </w:r>
      <w:r w:rsidR="00B51D95">
        <w:rPr>
          <w:color w:val="17365D" w:themeColor="text2" w:themeShade="BF"/>
        </w:rPr>
        <w:t xml:space="preserve"> pokud recenzent vloží svoje hodnocení – viz dále, neměl by být redaktor nějakým způsobem upozorněn ?</w:t>
      </w:r>
    </w:p>
    <w:p w:rsidR="007B12B6" w:rsidRDefault="007B12B6" w:rsidP="007B12B6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</w:p>
    <w:p w:rsidR="007B12B6" w:rsidRDefault="007B12B6" w:rsidP="007B12B6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7B12B6" w:rsidRDefault="007B12B6" w:rsidP="007B12B6">
      <w:pPr>
        <w:pStyle w:val="Odstavecseseznamem"/>
        <w:rPr>
          <w:i/>
        </w:rPr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7B12B6" w:rsidRDefault="007B12B6" w:rsidP="007B12B6">
      <w:pPr>
        <w:pStyle w:val="Odstavecseseznamem"/>
      </w:pPr>
    </w:p>
    <w:p w:rsidR="00CC133C" w:rsidRPr="00A341FE" w:rsidRDefault="00CC133C" w:rsidP="00682013">
      <w:pPr>
        <w:pStyle w:val="Odstavecseseznamem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: </w:t>
      </w:r>
      <w:r w:rsidRPr="00A341FE">
        <w:rPr>
          <w:b/>
        </w:rPr>
        <w:t xml:space="preserve">pokud bude přispěvatel vyzván z úpravě dokumentu, mít možnost </w:t>
      </w:r>
      <w:r w:rsidRPr="00A341FE">
        <w:rPr>
          <w:b/>
          <w:i/>
        </w:rPr>
        <w:t xml:space="preserve">zachovat </w:t>
      </w:r>
      <w:r w:rsidRPr="00A341FE">
        <w:rPr>
          <w:b/>
        </w:rPr>
        <w:t xml:space="preserve">starou i novou verzi </w:t>
      </w:r>
      <w:r w:rsidR="00B97C53" w:rsidRPr="00A341FE">
        <w:rPr>
          <w:b/>
        </w:rPr>
        <w:t xml:space="preserve">jeho </w:t>
      </w:r>
      <w:r w:rsidRPr="00A341FE">
        <w:rPr>
          <w:b/>
        </w:rPr>
        <w:t>článku</w:t>
      </w:r>
    </w:p>
    <w:p w:rsidR="00A341FE" w:rsidRPr="00A341FE" w:rsidRDefault="00A341FE" w:rsidP="00A341FE">
      <w:pPr>
        <w:pStyle w:val="Odstavecseseznamem"/>
        <w:rPr>
          <w:color w:val="17365D" w:themeColor="text2" w:themeShade="BF"/>
        </w:rPr>
      </w:pPr>
      <w:r w:rsidRPr="00A341FE">
        <w:rPr>
          <w:color w:val="17365D" w:themeColor="text2" w:themeShade="BF"/>
        </w:rPr>
        <w:t xml:space="preserve">Otázka: pokud </w:t>
      </w:r>
      <w:r>
        <w:rPr>
          <w:color w:val="17365D" w:themeColor="text2" w:themeShade="BF"/>
        </w:rPr>
        <w:t>přispěvatel vkládá upravený článek, je znovu vyzván recenzent k hodnocení ?</w:t>
      </w:r>
    </w:p>
    <w:p w:rsidR="00396E3B" w:rsidRDefault="00396E3B" w:rsidP="00396E3B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  <w:r w:rsidR="00A341FE">
        <w:t xml:space="preserve"> pro kontrolu změn</w:t>
      </w:r>
    </w:p>
    <w:p w:rsidR="00396E3B" w:rsidRDefault="00396E3B" w:rsidP="00396E3B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7B12B6" w:rsidRDefault="00396E3B" w:rsidP="00396E3B">
      <w:pPr>
        <w:pStyle w:val="Odstavecseseznamem"/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682013" w:rsidRDefault="00682013" w:rsidP="007B12B6">
      <w:pPr>
        <w:pStyle w:val="Odstavecseseznamem"/>
      </w:pPr>
    </w:p>
    <w:p w:rsidR="00396E3B" w:rsidRPr="00A341FE" w:rsidRDefault="00396E3B" w:rsidP="00396E3B">
      <w:pPr>
        <w:pStyle w:val="Odstavecseseznamem"/>
        <w:numPr>
          <w:ilvl w:val="0"/>
          <w:numId w:val="1"/>
        </w:numPr>
        <w:rPr>
          <w:b/>
        </w:rPr>
      </w:pPr>
      <w:r>
        <w:t xml:space="preserve">I </w:t>
      </w:r>
      <w:proofErr w:type="spellStart"/>
      <w:r>
        <w:t>want</w:t>
      </w:r>
      <w:proofErr w:type="spellEnd"/>
      <w:r>
        <w:t xml:space="preserve">: </w:t>
      </w:r>
      <w:r w:rsidRPr="00A341FE">
        <w:rPr>
          <w:b/>
        </w:rPr>
        <w:t xml:space="preserve">pokud bude přispěvatel vyzván z úpravě dokumentu, mít možnost </w:t>
      </w:r>
      <w:r w:rsidRPr="00A341FE">
        <w:rPr>
          <w:b/>
          <w:i/>
        </w:rPr>
        <w:t>porovnat</w:t>
      </w:r>
      <w:r w:rsidRPr="00A341FE">
        <w:rPr>
          <w:b/>
        </w:rPr>
        <w:t xml:space="preserve"> starou i novou verzi jeho článku</w:t>
      </w:r>
    </w:p>
    <w:p w:rsidR="00396E3B" w:rsidRDefault="00396E3B" w:rsidP="00396E3B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</w:p>
    <w:p w:rsidR="00396E3B" w:rsidRDefault="00396E3B" w:rsidP="00396E3B">
      <w:pPr>
        <w:pStyle w:val="Odstavecseseznamem"/>
      </w:pPr>
      <w:proofErr w:type="spellStart"/>
      <w:r>
        <w:t>How</w:t>
      </w:r>
      <w:proofErr w:type="spellEnd"/>
      <w:r>
        <w:t>:</w:t>
      </w:r>
      <w:r w:rsidR="00A341FE">
        <w:t xml:space="preserve"> Porovnání velikostí souborů ? Je to ale měřítko ?</w:t>
      </w:r>
    </w:p>
    <w:p w:rsidR="00396E3B" w:rsidRDefault="00396E3B" w:rsidP="00396E3B">
      <w:pPr>
        <w:pStyle w:val="Odstavecseseznamem"/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98492D" w:rsidRDefault="0098492D" w:rsidP="00682013">
      <w:pPr>
        <w:ind w:left="360"/>
      </w:pPr>
    </w:p>
    <w:p w:rsidR="0098492D" w:rsidRDefault="0098492D" w:rsidP="0098492D">
      <w:r>
        <w:t>Jako</w:t>
      </w:r>
      <w:r w:rsidR="007E6A5C">
        <w:t xml:space="preserve"> </w:t>
      </w:r>
      <w:r w:rsidR="007E6A5C" w:rsidRPr="007E6A5C">
        <w:rPr>
          <w:b/>
        </w:rPr>
        <w:t>REDAKCE</w:t>
      </w:r>
      <w:r w:rsidR="00DF66D6">
        <w:rPr>
          <w:b/>
        </w:rPr>
        <w:t xml:space="preserve"> </w:t>
      </w:r>
      <w:r w:rsidR="00DF66D6" w:rsidRPr="00DF66D6">
        <w:rPr>
          <w:color w:val="17365D" w:themeColor="text2" w:themeShade="BF"/>
        </w:rPr>
        <w:t xml:space="preserve">(jsou redaktor a redakce dvě různé entity </w:t>
      </w:r>
      <w:r w:rsidR="00DF66D6">
        <w:rPr>
          <w:color w:val="17365D" w:themeColor="text2" w:themeShade="BF"/>
        </w:rPr>
        <w:t xml:space="preserve"> - viz. výše</w:t>
      </w:r>
      <w:r w:rsidR="00DF66D6" w:rsidRPr="00DF66D6">
        <w:rPr>
          <w:color w:val="17365D" w:themeColor="text2" w:themeShade="BF"/>
        </w:rPr>
        <w:t>?)</w:t>
      </w:r>
      <w:r>
        <w:t>:</w:t>
      </w:r>
    </w:p>
    <w:p w:rsidR="00B97C53" w:rsidRPr="00D32FB5" w:rsidRDefault="008150A1" w:rsidP="008150A1">
      <w:pPr>
        <w:pStyle w:val="Odstavecseseznamem"/>
        <w:numPr>
          <w:ilvl w:val="0"/>
          <w:numId w:val="1"/>
        </w:numPr>
        <w:rPr>
          <w:b/>
        </w:rPr>
      </w:pPr>
      <w:r>
        <w:t xml:space="preserve">I </w:t>
      </w:r>
      <w:proofErr w:type="spellStart"/>
      <w:r>
        <w:t>want</w:t>
      </w:r>
      <w:proofErr w:type="spellEnd"/>
      <w:r>
        <w:t xml:space="preserve">: </w:t>
      </w:r>
      <w:r w:rsidR="00A341FE" w:rsidRPr="00D32FB5">
        <w:rPr>
          <w:b/>
        </w:rPr>
        <w:t xml:space="preserve">mít </w:t>
      </w:r>
      <w:r w:rsidRPr="00D32FB5">
        <w:rPr>
          <w:b/>
        </w:rPr>
        <w:t>přehled o aktuální kapacitě čísla (celková kapacita/ obsazeno),</w:t>
      </w:r>
    </w:p>
    <w:p w:rsidR="003B3ED9" w:rsidRDefault="003B3ED9" w:rsidP="003B3ED9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  <w:r w:rsidR="0009435F">
        <w:t xml:space="preserve"> pro přehled, zda je k dispozici dost tematických článků, v případě, že ne, pravděpodobně oslovit autory, znovu rozeslat informace o tematickém plánu čísel (mimo vlastní systém)</w:t>
      </w:r>
    </w:p>
    <w:p w:rsidR="003B3ED9" w:rsidRDefault="003B3ED9" w:rsidP="003B3ED9">
      <w:pPr>
        <w:pStyle w:val="Odstavecseseznamem"/>
      </w:pPr>
      <w:proofErr w:type="spellStart"/>
      <w:r>
        <w:t>How</w:t>
      </w:r>
      <w:proofErr w:type="spellEnd"/>
      <w:r>
        <w:t>:</w:t>
      </w:r>
      <w:r w:rsidR="0009435F">
        <w:t xml:space="preserve">  </w:t>
      </w:r>
    </w:p>
    <w:p w:rsidR="003B3ED9" w:rsidRDefault="003B3ED9" w:rsidP="003B3ED9">
      <w:pPr>
        <w:pStyle w:val="Odstavecseseznamem"/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3B3ED9" w:rsidRDefault="003B3ED9" w:rsidP="003B3ED9">
      <w:pPr>
        <w:ind w:left="708"/>
      </w:pPr>
    </w:p>
    <w:p w:rsidR="0098492D" w:rsidRDefault="00B97C53" w:rsidP="008150A1">
      <w:pPr>
        <w:pStyle w:val="Odstavecseseznamem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: </w:t>
      </w:r>
      <w:r w:rsidR="008150A1">
        <w:t xml:space="preserve"> </w:t>
      </w:r>
      <w:r w:rsidR="00895AE0" w:rsidRPr="00895AE0">
        <w:rPr>
          <w:b/>
        </w:rPr>
        <w:t xml:space="preserve">mít možnost </w:t>
      </w:r>
      <w:r w:rsidR="008150A1" w:rsidRPr="00895AE0">
        <w:rPr>
          <w:b/>
        </w:rPr>
        <w:t>případně kapacitu upravovat</w:t>
      </w:r>
    </w:p>
    <w:p w:rsidR="003B3ED9" w:rsidRDefault="003B3ED9" w:rsidP="003B3ED9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  <w:r w:rsidR="00895AE0">
        <w:t>v reakci na nabídku článků k danému číslu (jeho tématu)</w:t>
      </w:r>
    </w:p>
    <w:p w:rsidR="003B3ED9" w:rsidRDefault="003B3ED9" w:rsidP="003B3ED9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3B3ED9" w:rsidRDefault="003B3ED9" w:rsidP="003B3ED9">
      <w:pPr>
        <w:pStyle w:val="Odstavecseseznamem"/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3B3ED9" w:rsidRDefault="003B3ED9" w:rsidP="003B3ED9">
      <w:pPr>
        <w:pStyle w:val="Odstavecseseznamem"/>
      </w:pPr>
    </w:p>
    <w:p w:rsidR="003B3ED9" w:rsidRPr="0009435F" w:rsidRDefault="008150A1" w:rsidP="003B3ED9">
      <w:pPr>
        <w:pStyle w:val="Odstavecseseznamem"/>
        <w:numPr>
          <w:ilvl w:val="0"/>
          <w:numId w:val="1"/>
        </w:numPr>
        <w:rPr>
          <w:b/>
        </w:rPr>
      </w:pPr>
      <w:r>
        <w:t xml:space="preserve">I </w:t>
      </w:r>
      <w:proofErr w:type="spellStart"/>
      <w:r>
        <w:t>want</w:t>
      </w:r>
      <w:proofErr w:type="spellEnd"/>
      <w:r>
        <w:t xml:space="preserve">: </w:t>
      </w:r>
      <w:r w:rsidRPr="0009435F">
        <w:rPr>
          <w:b/>
        </w:rPr>
        <w:t>Jakmile přispěvatel vloží soubor s článkem, dosta</w:t>
      </w:r>
      <w:r w:rsidR="00B97C53" w:rsidRPr="0009435F">
        <w:rPr>
          <w:b/>
        </w:rPr>
        <w:t>t</w:t>
      </w:r>
      <w:r w:rsidRPr="0009435F">
        <w:rPr>
          <w:b/>
        </w:rPr>
        <w:t xml:space="preserve"> notifikační email</w:t>
      </w:r>
      <w:r w:rsidR="003B3ED9" w:rsidRPr="0009435F">
        <w:rPr>
          <w:b/>
        </w:rPr>
        <w:t xml:space="preserve"> </w:t>
      </w:r>
    </w:p>
    <w:p w:rsidR="003B3ED9" w:rsidRDefault="003B3ED9" w:rsidP="003B3ED9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  <w:r w:rsidR="00473E3B">
        <w:t>zjednodušení administrativy, nebude potřeba každou chvíli kontrolovat, jestli byl nějaký nový příspěvek vložen, či nikoliv</w:t>
      </w:r>
    </w:p>
    <w:p w:rsidR="003B3ED9" w:rsidRDefault="003B3ED9" w:rsidP="003B3ED9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3B3ED9" w:rsidRDefault="003B3ED9" w:rsidP="003B3ED9">
      <w:pPr>
        <w:pStyle w:val="Odstavecseseznamem"/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8150A1" w:rsidRDefault="008150A1" w:rsidP="003B3ED9">
      <w:pPr>
        <w:pStyle w:val="Odstavecseseznamem"/>
      </w:pPr>
    </w:p>
    <w:p w:rsidR="003B3ED9" w:rsidRDefault="003B3ED9" w:rsidP="003B3ED9">
      <w:pPr>
        <w:pStyle w:val="Odstavecseseznamem"/>
      </w:pPr>
    </w:p>
    <w:p w:rsidR="003B3ED9" w:rsidRPr="0009435F" w:rsidRDefault="00682013" w:rsidP="003B3ED9">
      <w:pPr>
        <w:pStyle w:val="Odstavecseseznamem"/>
        <w:numPr>
          <w:ilvl w:val="0"/>
          <w:numId w:val="1"/>
        </w:numPr>
        <w:rPr>
          <w:b/>
        </w:rPr>
      </w:pPr>
      <w:r>
        <w:t xml:space="preserve">I </w:t>
      </w:r>
      <w:proofErr w:type="spellStart"/>
      <w:r>
        <w:t>want</w:t>
      </w:r>
      <w:proofErr w:type="spellEnd"/>
      <w:r>
        <w:t xml:space="preserve">: </w:t>
      </w:r>
      <w:r w:rsidRPr="0009435F">
        <w:rPr>
          <w:b/>
        </w:rPr>
        <w:t xml:space="preserve">mít evidenci o stavu (bude zahájeno do-, probíhá, posudek 1 doručen, posudek 2 doručen, posudky odeslány </w:t>
      </w:r>
      <w:proofErr w:type="spellStart"/>
      <w:r w:rsidRPr="0009435F">
        <w:rPr>
          <w:b/>
        </w:rPr>
        <w:t>přispevateli</w:t>
      </w:r>
      <w:proofErr w:type="spellEnd"/>
      <w:r w:rsidRPr="0009435F">
        <w:rPr>
          <w:b/>
        </w:rPr>
        <w:t xml:space="preserve"> )recenzního řízení </w:t>
      </w:r>
    </w:p>
    <w:p w:rsidR="003B3ED9" w:rsidRDefault="003B3ED9" w:rsidP="003B3ED9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</w:p>
    <w:p w:rsidR="003B3ED9" w:rsidRDefault="003B3ED9" w:rsidP="003B3ED9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3B3ED9" w:rsidRDefault="003B3ED9" w:rsidP="003B3ED9">
      <w:pPr>
        <w:pStyle w:val="Odstavecseseznamem"/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8150A1" w:rsidRDefault="008150A1" w:rsidP="003B3ED9">
      <w:pPr>
        <w:pStyle w:val="Odstavecseseznamem"/>
      </w:pPr>
    </w:p>
    <w:p w:rsidR="003B3ED9" w:rsidRPr="0009435F" w:rsidRDefault="003A6624" w:rsidP="003B3ED9">
      <w:pPr>
        <w:pStyle w:val="Odstavecseseznamem"/>
        <w:numPr>
          <w:ilvl w:val="0"/>
          <w:numId w:val="1"/>
        </w:numPr>
        <w:rPr>
          <w:b/>
        </w:rPr>
      </w:pPr>
      <w:r>
        <w:t xml:space="preserve">I </w:t>
      </w:r>
      <w:proofErr w:type="spellStart"/>
      <w:r>
        <w:t>want</w:t>
      </w:r>
      <w:proofErr w:type="spellEnd"/>
      <w:r>
        <w:t xml:space="preserve">: </w:t>
      </w:r>
      <w:r w:rsidRPr="0009435F">
        <w:rPr>
          <w:b/>
        </w:rPr>
        <w:t>Mít přehled o recenzentech a termínech (neveřejné !)</w:t>
      </w:r>
      <w:r w:rsidR="003B3ED9" w:rsidRPr="0009435F">
        <w:rPr>
          <w:b/>
        </w:rPr>
        <w:t xml:space="preserve"> </w:t>
      </w:r>
    </w:p>
    <w:p w:rsidR="003B3ED9" w:rsidRDefault="003B3ED9" w:rsidP="003B3ED9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  <w:r w:rsidR="0009435F">
        <w:t xml:space="preserve"> pro porovnání s časovým harmonogramem přípravy čísla časopisu</w:t>
      </w:r>
    </w:p>
    <w:p w:rsidR="003B3ED9" w:rsidRDefault="003B3ED9" w:rsidP="003B3ED9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3B3ED9" w:rsidRDefault="003B3ED9" w:rsidP="003B3ED9">
      <w:pPr>
        <w:pStyle w:val="Odstavecseseznamem"/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3A6624" w:rsidRDefault="003A6624" w:rsidP="003B3ED9">
      <w:pPr>
        <w:pStyle w:val="Odstavecseseznamem"/>
      </w:pPr>
    </w:p>
    <w:p w:rsidR="003B3ED9" w:rsidRDefault="003A6624" w:rsidP="003B3ED9">
      <w:pPr>
        <w:pStyle w:val="Odstavecseseznamem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>:</w:t>
      </w:r>
      <w:r w:rsidRPr="0009435F">
        <w:rPr>
          <w:b/>
        </w:rPr>
        <w:t xml:space="preserve"> mít </w:t>
      </w:r>
      <w:proofErr w:type="spellStart"/>
      <w:r w:rsidRPr="0009435F">
        <w:rPr>
          <w:b/>
        </w:rPr>
        <w:t>helpdesk</w:t>
      </w:r>
      <w:proofErr w:type="spellEnd"/>
      <w:r w:rsidRPr="0009435F">
        <w:rPr>
          <w:b/>
        </w:rPr>
        <w:t xml:space="preserve"> spojený s emailem</w:t>
      </w:r>
      <w:r w:rsidR="003B3ED9" w:rsidRPr="003B3ED9">
        <w:t xml:space="preserve"> </w:t>
      </w:r>
    </w:p>
    <w:p w:rsidR="003B3ED9" w:rsidRDefault="003B3ED9" w:rsidP="003B3ED9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  <w:r w:rsidR="0009435F">
        <w:t>usnadnění práce uživatelům aplikace</w:t>
      </w:r>
    </w:p>
    <w:p w:rsidR="003B3ED9" w:rsidRDefault="003B3ED9" w:rsidP="003B3ED9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3B3ED9" w:rsidRDefault="003B3ED9" w:rsidP="003B3ED9">
      <w:pPr>
        <w:pStyle w:val="Odstavecseseznamem"/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3A6624" w:rsidRDefault="003A6624" w:rsidP="003B3ED9">
      <w:pPr>
        <w:pStyle w:val="Odstavecseseznamem"/>
      </w:pPr>
    </w:p>
    <w:p w:rsidR="003B3ED9" w:rsidRPr="0009435F" w:rsidRDefault="003A6624" w:rsidP="003B3ED9">
      <w:pPr>
        <w:pStyle w:val="Odstavecseseznamem"/>
        <w:numPr>
          <w:ilvl w:val="0"/>
          <w:numId w:val="1"/>
        </w:numPr>
        <w:rPr>
          <w:b/>
        </w:rPr>
      </w:pPr>
      <w:r>
        <w:t xml:space="preserve">I </w:t>
      </w:r>
      <w:proofErr w:type="spellStart"/>
      <w:r>
        <w:t>want</w:t>
      </w:r>
      <w:proofErr w:type="spellEnd"/>
      <w:r>
        <w:t xml:space="preserve">: </w:t>
      </w:r>
      <w:r w:rsidR="00A5270A" w:rsidRPr="0009435F">
        <w:rPr>
          <w:b/>
        </w:rPr>
        <w:t xml:space="preserve">mít </w:t>
      </w:r>
      <w:r w:rsidRPr="0009435F">
        <w:rPr>
          <w:b/>
        </w:rPr>
        <w:t>šablonu pro editaci příspěvků</w:t>
      </w:r>
      <w:r w:rsidR="003B3ED9" w:rsidRPr="003B3ED9">
        <w:t xml:space="preserve"> </w:t>
      </w:r>
    </w:p>
    <w:p w:rsidR="003B3ED9" w:rsidRPr="0009435F" w:rsidRDefault="003B3ED9" w:rsidP="003B3ED9">
      <w:pPr>
        <w:pStyle w:val="Odstavecseseznamem"/>
      </w:pPr>
      <w:r w:rsidRPr="0009435F">
        <w:t xml:space="preserve">So </w:t>
      </w:r>
      <w:proofErr w:type="spellStart"/>
      <w:r w:rsidRPr="0009435F">
        <w:t>that</w:t>
      </w:r>
      <w:proofErr w:type="spellEnd"/>
      <w:r w:rsidRPr="0009435F">
        <w:t xml:space="preserve"> (</w:t>
      </w:r>
      <w:proofErr w:type="spellStart"/>
      <w:r w:rsidRPr="0009435F">
        <w:t>Why</w:t>
      </w:r>
      <w:proofErr w:type="spellEnd"/>
      <w:r w:rsidRPr="0009435F">
        <w:t xml:space="preserve">): </w:t>
      </w:r>
      <w:r w:rsidR="0009435F">
        <w:t xml:space="preserve"> tato možnost je spíše </w:t>
      </w:r>
      <w:proofErr w:type="spellStart"/>
      <w:r w:rsidR="0009435F">
        <w:t>doplňová</w:t>
      </w:r>
      <w:proofErr w:type="spellEnd"/>
    </w:p>
    <w:p w:rsidR="003B3ED9" w:rsidRDefault="003B3ED9" w:rsidP="003B3ED9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3B3ED9" w:rsidRDefault="003B3ED9" w:rsidP="003B3ED9">
      <w:pPr>
        <w:pStyle w:val="Odstavecseseznamem"/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3A6624" w:rsidRDefault="003A6624" w:rsidP="003B3ED9">
      <w:pPr>
        <w:pStyle w:val="Odstavecseseznamem"/>
      </w:pPr>
    </w:p>
    <w:p w:rsidR="0098492D" w:rsidRDefault="0098492D" w:rsidP="0098492D">
      <w:r>
        <w:t xml:space="preserve">Jako </w:t>
      </w:r>
      <w:r w:rsidR="007E6A5C" w:rsidRPr="007E6A5C">
        <w:rPr>
          <w:b/>
        </w:rPr>
        <w:t>RECENZENT</w:t>
      </w:r>
      <w:r>
        <w:t xml:space="preserve"> chci:</w:t>
      </w:r>
    </w:p>
    <w:p w:rsidR="003B3ED9" w:rsidRDefault="003A6624" w:rsidP="003B3ED9">
      <w:pPr>
        <w:pStyle w:val="Odstavecseseznamem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: </w:t>
      </w:r>
      <w:r w:rsidRPr="00473E3B">
        <w:rPr>
          <w:b/>
        </w:rPr>
        <w:t>mít možnost dostat se ke svým (redaktorem přiděleným) příspěvkům</w:t>
      </w:r>
      <w:r w:rsidR="003B3ED9" w:rsidRPr="00473E3B">
        <w:rPr>
          <w:b/>
        </w:rPr>
        <w:t xml:space="preserve"> </w:t>
      </w:r>
    </w:p>
    <w:p w:rsidR="003B3ED9" w:rsidRDefault="003B3ED9" w:rsidP="003B3ED9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</w:t>
      </w:r>
    </w:p>
    <w:p w:rsidR="003B3ED9" w:rsidRDefault="003B3ED9" w:rsidP="003B3ED9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3B3ED9" w:rsidRDefault="003B3ED9" w:rsidP="003B3ED9">
      <w:pPr>
        <w:pStyle w:val="Odstavecseseznamem"/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7E6A5C" w:rsidRDefault="007E6A5C" w:rsidP="003B3ED9">
      <w:pPr>
        <w:pStyle w:val="Odstavecseseznamem"/>
      </w:pPr>
    </w:p>
    <w:p w:rsidR="003A6624" w:rsidRPr="00473E3B" w:rsidRDefault="003A6624" w:rsidP="003A6624">
      <w:pPr>
        <w:pStyle w:val="Odstavecseseznamem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: mít </w:t>
      </w:r>
      <w:r w:rsidRPr="00473E3B">
        <w:rPr>
          <w:b/>
        </w:rPr>
        <w:t>možnost přes aplikaci/formulář dát svoje stanovisko k</w:t>
      </w:r>
      <w:r w:rsidR="00473E3B">
        <w:rPr>
          <w:b/>
        </w:rPr>
        <w:t> </w:t>
      </w:r>
      <w:r w:rsidRPr="00473E3B">
        <w:rPr>
          <w:b/>
        </w:rPr>
        <w:t>článku</w:t>
      </w:r>
    </w:p>
    <w:p w:rsidR="00473E3B" w:rsidRPr="00473E3B" w:rsidRDefault="00473E3B" w:rsidP="00473E3B">
      <w:pPr>
        <w:pStyle w:val="Odstavecseseznamem"/>
        <w:rPr>
          <w:color w:val="17365D" w:themeColor="text2" w:themeShade="BF"/>
        </w:rPr>
      </w:pPr>
      <w:r w:rsidRPr="00473E3B">
        <w:rPr>
          <w:color w:val="17365D" w:themeColor="text2" w:themeShade="BF"/>
        </w:rPr>
        <w:t>Otázka: podobně jako redakce dostává notifikační email o tom, že přispěvatel vložil článek, neměla by redakce dostávat upozornění, že recenzent vložil stanovisko ? (</w:t>
      </w:r>
      <w:proofErr w:type="spellStart"/>
      <w:r w:rsidRPr="00473E3B">
        <w:rPr>
          <w:color w:val="17365D" w:themeColor="text2" w:themeShade="BF"/>
        </w:rPr>
        <w:t>new</w:t>
      </w:r>
      <w:proofErr w:type="spellEnd"/>
      <w:r w:rsidRPr="00473E3B">
        <w:rPr>
          <w:color w:val="17365D" w:themeColor="text2" w:themeShade="BF"/>
        </w:rPr>
        <w:t xml:space="preserve"> user story ?)</w:t>
      </w:r>
    </w:p>
    <w:p w:rsidR="00473E3B" w:rsidRDefault="00473E3B" w:rsidP="00473E3B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): recenzenti by měli </w:t>
      </w:r>
      <w:proofErr w:type="spellStart"/>
      <w:r>
        <w:t>snažší</w:t>
      </w:r>
      <w:proofErr w:type="spellEnd"/>
      <w:r>
        <w:t xml:space="preserve"> úlohu – představu o očekávaném výstupu, redakce by měla také lepší přehled</w:t>
      </w:r>
    </w:p>
    <w:p w:rsidR="00473E3B" w:rsidRDefault="00473E3B" w:rsidP="00473E3B">
      <w:pPr>
        <w:pStyle w:val="Odstavecseseznamem"/>
      </w:pPr>
      <w:proofErr w:type="spellStart"/>
      <w:r>
        <w:t>How</w:t>
      </w:r>
      <w:proofErr w:type="spellEnd"/>
      <w:r>
        <w:t>:</w:t>
      </w:r>
    </w:p>
    <w:p w:rsidR="00473E3B" w:rsidRDefault="00473E3B" w:rsidP="00473E3B">
      <w:pPr>
        <w:pStyle w:val="Odstavecseseznamem"/>
      </w:pPr>
      <w:r w:rsidRPr="008150A1">
        <w:rPr>
          <w:i/>
        </w:rPr>
        <w:t xml:space="preserve">Story </w:t>
      </w:r>
      <w:proofErr w:type="spellStart"/>
      <w:r w:rsidRPr="008150A1">
        <w:rPr>
          <w:i/>
        </w:rPr>
        <w:t>points</w:t>
      </w:r>
      <w:proofErr w:type="spellEnd"/>
      <w:r w:rsidRPr="008150A1">
        <w:rPr>
          <w:i/>
        </w:rPr>
        <w:t>:</w:t>
      </w:r>
    </w:p>
    <w:p w:rsidR="00473E3B" w:rsidRDefault="00473E3B" w:rsidP="00473E3B">
      <w:pPr>
        <w:pStyle w:val="Odstavecseseznamem"/>
      </w:pPr>
    </w:p>
    <w:p w:rsidR="007E6A5C" w:rsidRDefault="007E6A5C" w:rsidP="0098492D">
      <w:r>
        <w:t xml:space="preserve">Jako </w:t>
      </w:r>
      <w:r w:rsidRPr="007E6A5C">
        <w:rPr>
          <w:b/>
        </w:rPr>
        <w:t>ČTENÁŘ</w:t>
      </w:r>
      <w:r w:rsidR="005776BF">
        <w:t>:</w:t>
      </w:r>
    </w:p>
    <w:p w:rsidR="005776BF" w:rsidRDefault="008E1B3F" w:rsidP="005776BF">
      <w:pPr>
        <w:pStyle w:val="Odstavecseseznamem"/>
        <w:numPr>
          <w:ilvl w:val="0"/>
          <w:numId w:val="1"/>
        </w:numPr>
      </w:pPr>
      <w:r>
        <w:t xml:space="preserve">I </w:t>
      </w:r>
      <w:proofErr w:type="spellStart"/>
      <w:r w:rsidR="005776BF">
        <w:t>Want</w:t>
      </w:r>
      <w:proofErr w:type="spellEnd"/>
      <w:r w:rsidR="005776BF">
        <w:t xml:space="preserve">: </w:t>
      </w:r>
      <w:r w:rsidR="005776BF" w:rsidRPr="00473E3B">
        <w:rPr>
          <w:b/>
        </w:rPr>
        <w:t>Mít přístup k č</w:t>
      </w:r>
      <w:r w:rsidR="007B412B" w:rsidRPr="00473E3B">
        <w:rPr>
          <w:b/>
        </w:rPr>
        <w:t>asopisu</w:t>
      </w:r>
      <w:r w:rsidR="005776BF" w:rsidRPr="00473E3B">
        <w:rPr>
          <w:b/>
        </w:rPr>
        <w:t xml:space="preserve"> kdykoliv a jakkoliv</w:t>
      </w:r>
    </w:p>
    <w:p w:rsidR="005776BF" w:rsidRDefault="007B412B" w:rsidP="005776BF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 w:rsidR="005776BF">
        <w:t>Why</w:t>
      </w:r>
      <w:proofErr w:type="spellEnd"/>
      <w:r>
        <w:t>)</w:t>
      </w:r>
      <w:r w:rsidR="005776BF">
        <w:t xml:space="preserve">: </w:t>
      </w:r>
      <w:r>
        <w:t xml:space="preserve">mít </w:t>
      </w:r>
      <w:r w:rsidR="005776BF">
        <w:t>čtenářský komfort</w:t>
      </w:r>
      <w:r>
        <w:t xml:space="preserve"> odpovídající</w:t>
      </w:r>
      <w:r w:rsidR="005776BF">
        <w:t xml:space="preserve"> 21.století</w:t>
      </w:r>
    </w:p>
    <w:p w:rsidR="005776BF" w:rsidRDefault="005776BF" w:rsidP="005776BF">
      <w:pPr>
        <w:pStyle w:val="Odstavecseseznamem"/>
      </w:pPr>
      <w:proofErr w:type="spellStart"/>
      <w:r>
        <w:t>How</w:t>
      </w:r>
      <w:proofErr w:type="spellEnd"/>
      <w:r>
        <w:t>:  webovou aplikací</w:t>
      </w:r>
    </w:p>
    <w:p w:rsidR="003B3ED9" w:rsidRDefault="003B3ED9" w:rsidP="005776BF">
      <w:pPr>
        <w:pStyle w:val="Odstavecseseznamem"/>
      </w:pPr>
      <w:r>
        <w:t xml:space="preserve">Story </w:t>
      </w:r>
      <w:proofErr w:type="spellStart"/>
      <w:r>
        <w:t>points</w:t>
      </w:r>
      <w:proofErr w:type="spellEnd"/>
      <w:r>
        <w:t>:</w:t>
      </w:r>
    </w:p>
    <w:p w:rsidR="005776BF" w:rsidRDefault="005776BF" w:rsidP="005776BF">
      <w:pPr>
        <w:pStyle w:val="Odstavecseseznamem"/>
      </w:pPr>
    </w:p>
    <w:p w:rsidR="007B412B" w:rsidRPr="00473E3B" w:rsidRDefault="008E1B3F" w:rsidP="007B412B">
      <w:pPr>
        <w:pStyle w:val="Odstavecseseznamem"/>
        <w:numPr>
          <w:ilvl w:val="0"/>
          <w:numId w:val="1"/>
        </w:numPr>
        <w:rPr>
          <w:b/>
        </w:rPr>
      </w:pPr>
      <w:r>
        <w:t xml:space="preserve">I </w:t>
      </w:r>
      <w:proofErr w:type="spellStart"/>
      <w:r w:rsidR="007B412B">
        <w:t>Want</w:t>
      </w:r>
      <w:proofErr w:type="spellEnd"/>
      <w:r w:rsidR="007B412B">
        <w:t xml:space="preserve">: </w:t>
      </w:r>
      <w:r w:rsidR="007B412B" w:rsidRPr="00473E3B">
        <w:rPr>
          <w:b/>
        </w:rPr>
        <w:t>Mít přístup do archivů článků</w:t>
      </w:r>
    </w:p>
    <w:p w:rsidR="007B412B" w:rsidRDefault="007B412B" w:rsidP="007B412B">
      <w:pPr>
        <w:pStyle w:val="Odstavecseseznamem"/>
      </w:pPr>
      <w:r>
        <w:t xml:space="preserve">So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Why</w:t>
      </w:r>
      <w:proofErr w:type="spellEnd"/>
      <w:r>
        <w:t>): by bylo možné číst/čerpat i ze starších článků</w:t>
      </w:r>
    </w:p>
    <w:p w:rsidR="007B412B" w:rsidRDefault="007B412B" w:rsidP="007B412B">
      <w:pPr>
        <w:pStyle w:val="Odstavecseseznamem"/>
      </w:pPr>
      <w:proofErr w:type="spellStart"/>
      <w:r>
        <w:t>How</w:t>
      </w:r>
      <w:proofErr w:type="spellEnd"/>
      <w:r>
        <w:t>:  záložka v rámci webové aplikace</w:t>
      </w:r>
    </w:p>
    <w:p w:rsidR="003B3ED9" w:rsidRDefault="003B3ED9" w:rsidP="007B412B">
      <w:pPr>
        <w:pStyle w:val="Odstavecseseznamem"/>
      </w:pPr>
      <w:r>
        <w:t xml:space="preserve">Story </w:t>
      </w:r>
      <w:proofErr w:type="spellStart"/>
      <w:r>
        <w:t>points</w:t>
      </w:r>
      <w:proofErr w:type="spellEnd"/>
      <w:r>
        <w:t>:</w:t>
      </w:r>
    </w:p>
    <w:p w:rsidR="005776BF" w:rsidRDefault="005776BF" w:rsidP="007B412B">
      <w:pPr>
        <w:pStyle w:val="Odstavecseseznamem"/>
      </w:pPr>
    </w:p>
    <w:sectPr w:rsidR="005776BF" w:rsidSect="00BB3D26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7E3" w:rsidRDefault="009947E3" w:rsidP="002D59A0">
      <w:pPr>
        <w:spacing w:after="0" w:line="240" w:lineRule="auto"/>
      </w:pPr>
      <w:r>
        <w:separator/>
      </w:r>
    </w:p>
  </w:endnote>
  <w:endnote w:type="continuationSeparator" w:id="0">
    <w:p w:rsidR="009947E3" w:rsidRDefault="009947E3" w:rsidP="002D5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9A0" w:rsidRDefault="002D59A0">
    <w:pPr>
      <w:pStyle w:val="Zpat"/>
    </w:pPr>
    <w:ins w:id="0" w:author="KOLAR" w:date="2017-11-05T14:43:00Z">
      <w:r>
        <w:t>Verze 1.0</w:t>
      </w:r>
      <w:r>
        <w:tab/>
      </w:r>
      <w:r>
        <w:tab/>
        <w:t>datum: 5.11.2017</w:t>
      </w:r>
    </w:ins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7E3" w:rsidRDefault="009947E3" w:rsidP="002D59A0">
      <w:pPr>
        <w:spacing w:after="0" w:line="240" w:lineRule="auto"/>
      </w:pPr>
      <w:r>
        <w:separator/>
      </w:r>
    </w:p>
  </w:footnote>
  <w:footnote w:type="continuationSeparator" w:id="0">
    <w:p w:rsidR="009947E3" w:rsidRDefault="009947E3" w:rsidP="002D5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93FDB"/>
    <w:multiLevelType w:val="hybridMultilevel"/>
    <w:tmpl w:val="A9C6B9AC"/>
    <w:lvl w:ilvl="0" w:tplc="3E883D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5276"/>
    <w:rsid w:val="0009435F"/>
    <w:rsid w:val="002D59A0"/>
    <w:rsid w:val="00396E3B"/>
    <w:rsid w:val="003A6624"/>
    <w:rsid w:val="003B3ED9"/>
    <w:rsid w:val="0046767D"/>
    <w:rsid w:val="00473E3B"/>
    <w:rsid w:val="00545276"/>
    <w:rsid w:val="005776BF"/>
    <w:rsid w:val="00625465"/>
    <w:rsid w:val="00682013"/>
    <w:rsid w:val="00712276"/>
    <w:rsid w:val="007B12B6"/>
    <w:rsid w:val="007B412B"/>
    <w:rsid w:val="007E6A5C"/>
    <w:rsid w:val="007F0DB6"/>
    <w:rsid w:val="008150A1"/>
    <w:rsid w:val="00895AE0"/>
    <w:rsid w:val="008E1B3F"/>
    <w:rsid w:val="0098492D"/>
    <w:rsid w:val="009947E3"/>
    <w:rsid w:val="00A341FE"/>
    <w:rsid w:val="00A5270A"/>
    <w:rsid w:val="00B51D95"/>
    <w:rsid w:val="00B97C53"/>
    <w:rsid w:val="00BB3D26"/>
    <w:rsid w:val="00BE2066"/>
    <w:rsid w:val="00CC133C"/>
    <w:rsid w:val="00D32FB5"/>
    <w:rsid w:val="00DF66D6"/>
    <w:rsid w:val="00E45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4527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2D5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D59A0"/>
  </w:style>
  <w:style w:type="paragraph" w:styleId="Zpat">
    <w:name w:val="footer"/>
    <w:basedOn w:val="Normln"/>
    <w:link w:val="ZpatChar"/>
    <w:uiPriority w:val="99"/>
    <w:semiHidden/>
    <w:unhideWhenUsed/>
    <w:rsid w:val="002D5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2D59A0"/>
  </w:style>
  <w:style w:type="paragraph" w:styleId="Odstavecseseznamem">
    <w:name w:val="List Paragraph"/>
    <w:basedOn w:val="Normln"/>
    <w:uiPriority w:val="34"/>
    <w:qFormat/>
    <w:rsid w:val="005776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605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KOLAR</dc:creator>
  <cp:lastModifiedBy>KOLAR</cp:lastModifiedBy>
  <cp:revision>20</cp:revision>
  <dcterms:created xsi:type="dcterms:W3CDTF">2017-11-05T13:39:00Z</dcterms:created>
  <dcterms:modified xsi:type="dcterms:W3CDTF">2017-11-05T22:01:00Z</dcterms:modified>
</cp:coreProperties>
</file>